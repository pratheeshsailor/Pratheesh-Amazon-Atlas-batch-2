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31.2" w:lineRule="auto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Task 21 to Task 30   – home tasks — plz refer Doc 17 Arrays in java..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Final command is used to create constant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031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Calculation{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z;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void addition(int x, int y) {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z = x + y;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System.out.println("The sum of the given numbers:"+z);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void Subtraction(int x, int y) {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z = x - y;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System.out.println("The difference between the given numbers:"+z);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My_Calculation2 extends Calculation {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void multiplication(int x, int y) {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z = x * y;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System.out.println("The product of the given numbers:"+z);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a = 20, b = 10;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My_Calculation2 obj = new My_Calculation2();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obj.addition(a, b);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obj.Subtraction(a, b);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obj.multiplication(a, b);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ins w:author="Pratheesh Sailor" w:id="0" w:date="2025-06-07T17:29:39Z">
        <w:r w:rsidDel="00000000" w:rsidR="00000000" w:rsidRPr="00000000">
          <w:rPr>
            <w:b w:val="1"/>
          </w:rPr>
          <w:drawing>
            <wp:inline distB="114300" distT="114300" distL="114300" distR="114300">
              <wp:extent cx="5943600" cy="1195388"/>
              <wp:effectExtent b="0" l="0" r="0" t="0"/>
              <wp:docPr id="6" name="image8.jpg"/>
              <a:graphic>
                <a:graphicData uri="http://schemas.openxmlformats.org/drawingml/2006/picture">
                  <pic:pic>
                    <pic:nvPicPr>
                      <pic:cNvPr id="0" name="image8.jpg"/>
                      <pic:cNvPicPr preferRelativeResize="0"/>
                    </pic:nvPicPr>
                    <pic:blipFill>
                      <a:blip r:embed="rId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1195388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032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Calculations {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z;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void addition(int x, int y) {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z = x + y;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System.out.println("Sum: " + z);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void subtraction(int x, int y) {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z = x - y;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System.out.println("Difference: " + z);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Clock as an interface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interface Clock {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void showTime();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task32 extends Calculations implements Clock {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void multiplication(int x, int y) {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z = x * y;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System.out.println("Product: " + z);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Implementing Clock method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void showTime() {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System.out.println("Current time: 10:30 AM");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task32 obj = new task32();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obj.addition(10, 5);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     obj.subtraction(10, 5); // ✅ corrected here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obj.multiplication(10, 5);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obj.showTime();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05500" cy="1376363"/>
            <wp:effectExtent b="0" l="0" r="0" t="0"/>
            <wp:docPr id="15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376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33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Customer{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cost = 40;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String items = "Tomatoes";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Customer(){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System.out.println("Constructor called");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void purchage_list(){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System.out.println("cost of tomatoes in Customer class is "+ cost);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task033 extends Customer {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void billing(){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String items = "onions";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cost = 30;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super.items = "Potatoes";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super.cost = 50;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super.purchage_list();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System.out.println(items);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System.out.println(cost);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System.out.println("***************************");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System.out.println(super.items);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System.out.println(super.cost);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 return 0;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Customer cobj =new Customer();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cobj.purchage_list();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task033 tobj = new task033();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tobj.billing();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096737"/>
            <wp:effectExtent b="0" l="0" r="0" t="0"/>
            <wp:docPr id="2" name="image22.jpg"/>
            <a:graphic>
              <a:graphicData uri="http://schemas.openxmlformats.org/drawingml/2006/picture">
                <pic:pic>
                  <pic:nvPicPr>
                    <pic:cNvPr id="0" name="image2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31.2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31.2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034    No of parameters</w:t>
      </w:r>
    </w:p>
    <w:p w:rsidR="00000000" w:rsidDel="00000000" w:rsidP="00000000" w:rsidRDefault="00000000" w:rsidRPr="00000000" w14:paraId="0000007E">
      <w:pPr>
        <w:spacing w:line="331.2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task034_1 {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Method with 2 parameters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void add(int x, int y) {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System.out.println("x = " + x + ", y = " + y);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Method with 3 parameters (overloaded)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void add(int x, int y, int z) {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System.out.println("x = " + x + ", y = " + y + ", z = " + z);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task034_1 obj = new task034_1();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obj.add(10, 20, 30);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obj.add(50, 100);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ins w:author="Pratheesh Sailor" w:id="1" w:date="2025-06-07T17:41:48Z">
        <w:r w:rsidDel="00000000" w:rsidR="00000000" w:rsidRPr="00000000">
          <w:rPr>
            <w:b w:val="1"/>
          </w:rPr>
          <w:drawing>
            <wp:inline distB="114300" distT="114300" distL="114300" distR="114300">
              <wp:extent cx="4819650" cy="1524000"/>
              <wp:effectExtent b="0" l="0" r="0" t="0"/>
              <wp:docPr id="7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19650" cy="15240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31.2" w:lineRule="auto"/>
        <w:rPr>
          <w:ins w:author="Pratheesh Sailor" w:id="2" w:date="2025-06-07T17:38:05Z"/>
          <w:b w:val="1"/>
        </w:rPr>
      </w:pPr>
      <w:r w:rsidDel="00000000" w:rsidR="00000000" w:rsidRPr="00000000">
        <w:rPr>
          <w:b w:val="1"/>
          <w:rtl w:val="0"/>
        </w:rPr>
        <w:t xml:space="preserve">Task 035 Type of parameters</w:t>
      </w:r>
      <w:ins w:author="Pratheesh Sailor" w:id="2" w:date="2025-06-07T17:38:0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97">
      <w:pPr>
        <w:spacing w:line="331.2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task035 {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Method with char parameters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void add(char x, char y) {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System.out.println("x = " + x + ", y = " + y);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Method with int parameters (overloaded)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void add(int x, int y) {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System.out.println("x = " + x + ", y = " + y);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task035 obj = new task035();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obj.add('d', 'a');     // calls char version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obj.add(100, 100);     // calls int version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48250" cy="15240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31.2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31.2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31.2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31.2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31.2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31.2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036   Sequence of parameters</w:t>
      </w:r>
    </w:p>
    <w:p w:rsidR="00000000" w:rsidDel="00000000" w:rsidP="00000000" w:rsidRDefault="00000000" w:rsidRPr="00000000" w14:paraId="000000B3">
      <w:pPr>
        <w:spacing w:line="331.2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task036 {</w:t>
      </w:r>
    </w:p>
    <w:p w:rsidR="00000000" w:rsidDel="00000000" w:rsidP="00000000" w:rsidRDefault="00000000" w:rsidRPr="00000000" w14:paraId="000000B5">
      <w:pPr>
        <w:spacing w:line="331.2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void display(String name, int age) {</w:t>
      </w:r>
    </w:p>
    <w:p w:rsidR="00000000" w:rsidDel="00000000" w:rsidP="00000000" w:rsidRDefault="00000000" w:rsidRPr="00000000" w14:paraId="000000B7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System.out.println("Name: " + name + ", Age: " + age);</w:t>
      </w:r>
    </w:p>
    <w:p w:rsidR="00000000" w:rsidDel="00000000" w:rsidP="00000000" w:rsidRDefault="00000000" w:rsidRPr="00000000" w14:paraId="000000B8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spacing w:line="331.2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void display(int age, String name) {</w:t>
      </w:r>
    </w:p>
    <w:p w:rsidR="00000000" w:rsidDel="00000000" w:rsidP="00000000" w:rsidRDefault="00000000" w:rsidRPr="00000000" w14:paraId="000000BB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System.out.println("Age: " + age + ", Name: " + name);</w:t>
      </w:r>
    </w:p>
    <w:p w:rsidR="00000000" w:rsidDel="00000000" w:rsidP="00000000" w:rsidRDefault="00000000" w:rsidRPr="00000000" w14:paraId="000000BC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spacing w:line="331.2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BF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task036 obj = new task036();</w:t>
      </w:r>
    </w:p>
    <w:p w:rsidR="00000000" w:rsidDel="00000000" w:rsidP="00000000" w:rsidRDefault="00000000" w:rsidRPr="00000000" w14:paraId="000000C0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obj.display("Alice", 30);  // matches String, int</w:t>
      </w:r>
    </w:p>
    <w:p w:rsidR="00000000" w:rsidDel="00000000" w:rsidP="00000000" w:rsidRDefault="00000000" w:rsidRPr="00000000" w14:paraId="000000C1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obj.display(25, "Bob");    // matches int, String</w:t>
      </w:r>
    </w:p>
    <w:p w:rsidR="00000000" w:rsidDel="00000000" w:rsidP="00000000" w:rsidRDefault="00000000" w:rsidRPr="00000000" w14:paraId="000000C2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C4">
      <w:pPr>
        <w:spacing w:line="331.2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31.2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91075" cy="1437682"/>
            <wp:effectExtent b="0" l="0" r="0" t="0"/>
            <wp:docPr id="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4376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31.2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31.2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331.2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037     Encapsulation</w:t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Employee {</w:t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private int pwd;</w:t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protected int salary;</w:t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int empid;</w:t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Constructor</w:t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Employee() {</w:t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System.out.println("Employee constructor called");</w:t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task037 extends Employee {</w:t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task037() {</w:t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super(); // Call parent constructor</w:t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       pwd = 123;</w:t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     salary = 50000;      // ✅ protected: accessible in child class</w:t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     empid = 10001;       // ✅ public: accessible everywhere</w:t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task037 obj = new task037();</w:t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System.out.println("Salary: " + obj.salary);</w:t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System.out.println("Emp ID: " + obj.empid);</w:t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</w:rPr>
      </w:pPr>
      <w:ins w:author="Pratheesh Sailor" w:id="3" w:date="2025-06-07T17:44:07Z">
        <w:r w:rsidDel="00000000" w:rsidR="00000000" w:rsidRPr="00000000">
          <w:rPr>
            <w:b w:val="1"/>
          </w:rPr>
          <w:drawing>
            <wp:inline distB="114300" distT="114300" distL="114300" distR="114300">
              <wp:extent cx="5943600" cy="1225148"/>
              <wp:effectExtent b="0" l="0" r="0" t="0"/>
              <wp:docPr id="10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1225148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Task 38  ⇒ error code </w:t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AbstractDemo {</w:t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public static void main(String [] args) {</w:t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/* Following is not allowed and would raise error */</w:t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Employee e = new Employee("George W.", "Houston, TX", 43);</w:t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System.out.println("\n Call mailCheck using Employee reference--");</w:t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e.mailCheck();</w:t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}</w:t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abstract class Employee {</w:t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private String name;</w:t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private String address;</w:t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private int number;</w:t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public Employee(String name, String address, int number) {</w:t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System.out.println("Constructing an Employee");</w:t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this.name = name;</w:t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this.address = address;</w:t>
      </w:r>
    </w:p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this.number = number;</w:t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}</w:t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public double computePay() {</w:t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System.out.println("Inside Employee computePay");</w:t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return 0.0;</w:t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}</w:t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</w:r>
    </w:p>
    <w:p w:rsidR="00000000" w:rsidDel="00000000" w:rsidP="00000000" w:rsidRDefault="00000000" w:rsidRPr="00000000" w14:paraId="000001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public void mailCheck() {</w:t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System.out.println("Mailing a check to " + this.name + " " + this.address);</w:t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}</w:t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public String toString() {</w:t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return name + " " + address + " " + number;</w:t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}</w:t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public String getName() {</w:t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return name;</w:t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}</w:t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public String getAddress() {</w:t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return address;</w:t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}</w:t>
      </w:r>
    </w:p>
    <w:p w:rsidR="00000000" w:rsidDel="00000000" w:rsidP="00000000" w:rsidRDefault="00000000" w:rsidRPr="00000000" w14:paraId="000001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</w:r>
    </w:p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public void setAddress(String newAddress) {</w:t>
      </w:r>
    </w:p>
    <w:p w:rsidR="00000000" w:rsidDel="00000000" w:rsidP="00000000" w:rsidRDefault="00000000" w:rsidRPr="00000000" w14:paraId="000001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address = newAddress;</w:t>
      </w:r>
    </w:p>
    <w:p w:rsidR="00000000" w:rsidDel="00000000" w:rsidP="00000000" w:rsidRDefault="00000000" w:rsidRPr="00000000" w14:paraId="000001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}</w:t>
      </w:r>
    </w:p>
    <w:p w:rsidR="00000000" w:rsidDel="00000000" w:rsidP="00000000" w:rsidRDefault="00000000" w:rsidRPr="00000000" w14:paraId="000001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public int getNumber() {</w:t>
      </w:r>
    </w:p>
    <w:p w:rsidR="00000000" w:rsidDel="00000000" w:rsidP="00000000" w:rsidRDefault="00000000" w:rsidRPr="00000000" w14:paraId="000001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return number;</w:t>
      </w:r>
    </w:p>
    <w:p w:rsidR="00000000" w:rsidDel="00000000" w:rsidP="00000000" w:rsidRDefault="00000000" w:rsidRPr="00000000" w14:paraId="000001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}</w:t>
      </w:r>
    </w:p>
    <w:p w:rsidR="00000000" w:rsidDel="00000000" w:rsidP="00000000" w:rsidRDefault="00000000" w:rsidRPr="00000000" w14:paraId="000001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1"/>
        </w:rPr>
      </w:pPr>
      <w:ins w:author="Pratheesh Sailor" w:id="4" w:date="2025-06-07T17:49:09Z">
        <w:r w:rsidDel="00000000" w:rsidR="00000000" w:rsidRPr="00000000">
          <w:rPr>
            <w:b w:val="1"/>
          </w:rPr>
          <w:drawing>
            <wp:inline distB="114300" distT="114300" distL="114300" distR="114300">
              <wp:extent cx="5943600" cy="1275587"/>
              <wp:effectExtent b="0" l="0" r="0" t="0"/>
              <wp:docPr id="23" name="image21.png"/>
              <a:graphic>
                <a:graphicData uri="http://schemas.openxmlformats.org/drawingml/2006/picture">
                  <pic:pic>
                    <pic:nvPicPr>
                      <pic:cNvPr id="0" name="image21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1275587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39  </w:t>
      </w:r>
    </w:p>
    <w:p w:rsidR="00000000" w:rsidDel="00000000" w:rsidP="00000000" w:rsidRDefault="00000000" w:rsidRPr="00000000" w14:paraId="000001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Abstract class</w:t>
      </w:r>
    </w:p>
    <w:p w:rsidR="00000000" w:rsidDel="00000000" w:rsidP="00000000" w:rsidRDefault="00000000" w:rsidRPr="00000000" w14:paraId="000001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abstract class Employees {</w:t>
      </w:r>
    </w:p>
    <w:p w:rsidR="00000000" w:rsidDel="00000000" w:rsidP="00000000" w:rsidRDefault="00000000" w:rsidRPr="00000000" w14:paraId="000001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private String name;</w:t>
      </w:r>
    </w:p>
    <w:p w:rsidR="00000000" w:rsidDel="00000000" w:rsidP="00000000" w:rsidRDefault="00000000" w:rsidRPr="00000000" w14:paraId="000001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private String address;</w:t>
      </w:r>
    </w:p>
    <w:p w:rsidR="00000000" w:rsidDel="00000000" w:rsidP="00000000" w:rsidRDefault="00000000" w:rsidRPr="00000000" w14:paraId="000001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private int number;</w:t>
      </w:r>
    </w:p>
    <w:p w:rsidR="00000000" w:rsidDel="00000000" w:rsidP="00000000" w:rsidRDefault="00000000" w:rsidRPr="00000000" w14:paraId="000001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Employees(String name, String address, int number) {</w:t>
      </w:r>
    </w:p>
    <w:p w:rsidR="00000000" w:rsidDel="00000000" w:rsidP="00000000" w:rsidRDefault="00000000" w:rsidRPr="00000000" w14:paraId="000001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System.out.println("Constructing an Employee");</w:t>
      </w:r>
    </w:p>
    <w:p w:rsidR="00000000" w:rsidDel="00000000" w:rsidP="00000000" w:rsidRDefault="00000000" w:rsidRPr="00000000" w14:paraId="000001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this.name = name;</w:t>
      </w:r>
    </w:p>
    <w:p w:rsidR="00000000" w:rsidDel="00000000" w:rsidP="00000000" w:rsidRDefault="00000000" w:rsidRPr="00000000" w14:paraId="000001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this.address = address;</w:t>
      </w:r>
    </w:p>
    <w:p w:rsidR="00000000" w:rsidDel="00000000" w:rsidP="00000000" w:rsidRDefault="00000000" w:rsidRPr="00000000" w14:paraId="000001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this.number = number;</w:t>
      </w:r>
    </w:p>
    <w:p w:rsidR="00000000" w:rsidDel="00000000" w:rsidP="00000000" w:rsidRDefault="00000000" w:rsidRPr="00000000" w14:paraId="000001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1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double computePay() {</w:t>
      </w:r>
    </w:p>
    <w:p w:rsidR="00000000" w:rsidDel="00000000" w:rsidP="00000000" w:rsidRDefault="00000000" w:rsidRPr="00000000" w14:paraId="000001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System.out.println("Inside Employee computePay");</w:t>
      </w:r>
    </w:p>
    <w:p w:rsidR="00000000" w:rsidDel="00000000" w:rsidP="00000000" w:rsidRDefault="00000000" w:rsidRPr="00000000" w14:paraId="000001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0.0;</w:t>
      </w:r>
    </w:p>
    <w:p w:rsidR="00000000" w:rsidDel="00000000" w:rsidP="00000000" w:rsidRDefault="00000000" w:rsidRPr="00000000" w14:paraId="000001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1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void mailCheck() {</w:t>
      </w:r>
    </w:p>
    <w:p w:rsidR="00000000" w:rsidDel="00000000" w:rsidP="00000000" w:rsidRDefault="00000000" w:rsidRPr="00000000" w14:paraId="000001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System.out.println("Mailing a check to " + this.name + " " + this.address);</w:t>
      </w:r>
    </w:p>
    <w:p w:rsidR="00000000" w:rsidDel="00000000" w:rsidP="00000000" w:rsidRDefault="00000000" w:rsidRPr="00000000" w14:paraId="000001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String toString() {</w:t>
      </w:r>
    </w:p>
    <w:p w:rsidR="00000000" w:rsidDel="00000000" w:rsidP="00000000" w:rsidRDefault="00000000" w:rsidRPr="00000000" w14:paraId="000001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name + " " + address + " " + number;</w:t>
      </w:r>
    </w:p>
    <w:p w:rsidR="00000000" w:rsidDel="00000000" w:rsidP="00000000" w:rsidRDefault="00000000" w:rsidRPr="00000000" w14:paraId="000001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1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String getName() {</w:t>
      </w:r>
    </w:p>
    <w:p w:rsidR="00000000" w:rsidDel="00000000" w:rsidP="00000000" w:rsidRDefault="00000000" w:rsidRPr="00000000" w14:paraId="000001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name;</w:t>
      </w:r>
    </w:p>
    <w:p w:rsidR="00000000" w:rsidDel="00000000" w:rsidP="00000000" w:rsidRDefault="00000000" w:rsidRPr="00000000" w14:paraId="000001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1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String getAddress() {</w:t>
      </w:r>
    </w:p>
    <w:p w:rsidR="00000000" w:rsidDel="00000000" w:rsidP="00000000" w:rsidRDefault="00000000" w:rsidRPr="00000000" w14:paraId="000001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address;</w:t>
      </w:r>
    </w:p>
    <w:p w:rsidR="00000000" w:rsidDel="00000000" w:rsidP="00000000" w:rsidRDefault="00000000" w:rsidRPr="00000000" w14:paraId="000001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1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void setAddress(String newAddress) {</w:t>
      </w:r>
    </w:p>
    <w:p w:rsidR="00000000" w:rsidDel="00000000" w:rsidP="00000000" w:rsidRDefault="00000000" w:rsidRPr="00000000" w14:paraId="000001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address = newAddress;</w:t>
      </w:r>
    </w:p>
    <w:p w:rsidR="00000000" w:rsidDel="00000000" w:rsidP="00000000" w:rsidRDefault="00000000" w:rsidRPr="00000000" w14:paraId="000001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1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int getNumber() {</w:t>
      </w:r>
    </w:p>
    <w:p w:rsidR="00000000" w:rsidDel="00000000" w:rsidP="00000000" w:rsidRDefault="00000000" w:rsidRPr="00000000" w14:paraId="000001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number;</w:t>
      </w:r>
    </w:p>
    <w:p w:rsidR="00000000" w:rsidDel="00000000" w:rsidP="00000000" w:rsidRDefault="00000000" w:rsidRPr="00000000" w14:paraId="000001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1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Concrete subclass</w:t>
      </w:r>
    </w:p>
    <w:p w:rsidR="00000000" w:rsidDel="00000000" w:rsidP="00000000" w:rsidRDefault="00000000" w:rsidRPr="00000000" w14:paraId="000001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SalaryEmployee extends Employees {</w:t>
      </w:r>
    </w:p>
    <w:p w:rsidR="00000000" w:rsidDel="00000000" w:rsidP="00000000" w:rsidRDefault="00000000" w:rsidRPr="00000000" w14:paraId="000001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SalaryEmployee(String name, String address, int number) {</w:t>
      </w:r>
    </w:p>
    <w:p w:rsidR="00000000" w:rsidDel="00000000" w:rsidP="00000000" w:rsidRDefault="00000000" w:rsidRPr="00000000" w14:paraId="000001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super(name, address, number);</w:t>
      </w:r>
    </w:p>
    <w:p w:rsidR="00000000" w:rsidDel="00000000" w:rsidP="00000000" w:rsidRDefault="00000000" w:rsidRPr="00000000" w14:paraId="000001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1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@Override</w:t>
      </w:r>
    </w:p>
    <w:p w:rsidR="00000000" w:rsidDel="00000000" w:rsidP="00000000" w:rsidRDefault="00000000" w:rsidRPr="00000000" w14:paraId="000001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double computePay() {</w:t>
      </w:r>
    </w:p>
    <w:p w:rsidR="00000000" w:rsidDel="00000000" w:rsidP="00000000" w:rsidRDefault="00000000" w:rsidRPr="00000000" w14:paraId="000001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1000.00; // Custom implementation</w:t>
      </w:r>
    </w:p>
    <w:p w:rsidR="00000000" w:rsidDel="00000000" w:rsidP="00000000" w:rsidRDefault="00000000" w:rsidRPr="00000000" w14:paraId="000001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1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Main class</w:t>
      </w:r>
    </w:p>
    <w:p w:rsidR="00000000" w:rsidDel="00000000" w:rsidP="00000000" w:rsidRDefault="00000000" w:rsidRPr="00000000" w14:paraId="000001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AbstractDemo {</w:t>
      </w:r>
    </w:p>
    <w:p w:rsidR="00000000" w:rsidDel="00000000" w:rsidP="00000000" w:rsidRDefault="00000000" w:rsidRPr="00000000" w14:paraId="000001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Employees e = new SalaryEmployee("George W.", "Houston, TX", 43);</w:t>
      </w:r>
    </w:p>
    <w:p w:rsidR="00000000" w:rsidDel="00000000" w:rsidP="00000000" w:rsidRDefault="00000000" w:rsidRPr="00000000" w14:paraId="000001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System.out.println("\nCall mailCheck using Employee reference--");</w:t>
      </w:r>
    </w:p>
    <w:p w:rsidR="00000000" w:rsidDel="00000000" w:rsidP="00000000" w:rsidRDefault="00000000" w:rsidRPr="00000000" w14:paraId="000001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e.mailCheck();</w:t>
      </w:r>
    </w:p>
    <w:p w:rsidR="00000000" w:rsidDel="00000000" w:rsidP="00000000" w:rsidRDefault="00000000" w:rsidRPr="00000000" w14:paraId="000001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1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b w:val="1"/>
        </w:rPr>
      </w:pPr>
      <w:ins w:author="Pratheesh Sailor" w:id="5" w:date="2025-06-07T17:50:12Z">
        <w:r w:rsidDel="00000000" w:rsidR="00000000" w:rsidRPr="00000000">
          <w:rPr>
            <w:b w:val="1"/>
          </w:rPr>
          <w:drawing>
            <wp:inline distB="114300" distT="114300" distL="114300" distR="114300">
              <wp:extent cx="5638800" cy="1223963"/>
              <wp:effectExtent b="0" l="0" r="0" t="0"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38800" cy="1223963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40 </w:t>
      </w:r>
    </w:p>
    <w:p w:rsidR="00000000" w:rsidDel="00000000" w:rsidP="00000000" w:rsidRDefault="00000000" w:rsidRPr="00000000" w14:paraId="000001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Abstract class</w:t>
      </w:r>
    </w:p>
    <w:p w:rsidR="00000000" w:rsidDel="00000000" w:rsidP="00000000" w:rsidRDefault="00000000" w:rsidRPr="00000000" w14:paraId="000001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abstract class Gadgets {</w:t>
      </w:r>
    </w:p>
    <w:p w:rsidR="00000000" w:rsidDel="00000000" w:rsidP="00000000" w:rsidRDefault="00000000" w:rsidRPr="00000000" w14:paraId="000001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abstract void turnOn();</w:t>
      </w:r>
    </w:p>
    <w:p w:rsidR="00000000" w:rsidDel="00000000" w:rsidP="00000000" w:rsidRDefault="00000000" w:rsidRPr="00000000" w14:paraId="000001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abstract void turnOff();</w:t>
      </w:r>
    </w:p>
    <w:p w:rsidR="00000000" w:rsidDel="00000000" w:rsidP="00000000" w:rsidRDefault="00000000" w:rsidRPr="00000000" w14:paraId="000001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Concrete implementations</w:t>
      </w:r>
    </w:p>
    <w:p w:rsidR="00000000" w:rsidDel="00000000" w:rsidP="00000000" w:rsidRDefault="00000000" w:rsidRPr="00000000" w14:paraId="000001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TVRemote extends Gadgets {</w:t>
      </w:r>
    </w:p>
    <w:p w:rsidR="00000000" w:rsidDel="00000000" w:rsidP="00000000" w:rsidRDefault="00000000" w:rsidRPr="00000000" w14:paraId="000001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@Override</w:t>
      </w:r>
    </w:p>
    <w:p w:rsidR="00000000" w:rsidDel="00000000" w:rsidP="00000000" w:rsidRDefault="00000000" w:rsidRPr="00000000" w14:paraId="000001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void turnOn() {</w:t>
      </w:r>
    </w:p>
    <w:p w:rsidR="00000000" w:rsidDel="00000000" w:rsidP="00000000" w:rsidRDefault="00000000" w:rsidRPr="00000000" w14:paraId="000001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System.out.println("TV is turned ON.");</w:t>
      </w:r>
    </w:p>
    <w:p w:rsidR="00000000" w:rsidDel="00000000" w:rsidP="00000000" w:rsidRDefault="00000000" w:rsidRPr="00000000" w14:paraId="000001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1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@Override</w:t>
      </w:r>
    </w:p>
    <w:p w:rsidR="00000000" w:rsidDel="00000000" w:rsidP="00000000" w:rsidRDefault="00000000" w:rsidRPr="00000000" w14:paraId="000001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void turnOff() {</w:t>
      </w:r>
    </w:p>
    <w:p w:rsidR="00000000" w:rsidDel="00000000" w:rsidP="00000000" w:rsidRDefault="00000000" w:rsidRPr="00000000" w14:paraId="000001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System.out.println("TV is turned OFF.");</w:t>
      </w:r>
    </w:p>
    <w:p w:rsidR="00000000" w:rsidDel="00000000" w:rsidP="00000000" w:rsidRDefault="00000000" w:rsidRPr="00000000" w14:paraId="000001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1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ACRemote extends Gadgets {</w:t>
      </w:r>
    </w:p>
    <w:p w:rsidR="00000000" w:rsidDel="00000000" w:rsidP="00000000" w:rsidRDefault="00000000" w:rsidRPr="00000000" w14:paraId="000001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@Override</w:t>
      </w:r>
    </w:p>
    <w:p w:rsidR="00000000" w:rsidDel="00000000" w:rsidP="00000000" w:rsidRDefault="00000000" w:rsidRPr="00000000" w14:paraId="000001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void turnOn() {</w:t>
      </w:r>
    </w:p>
    <w:p w:rsidR="00000000" w:rsidDel="00000000" w:rsidP="00000000" w:rsidRDefault="00000000" w:rsidRPr="00000000" w14:paraId="000001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System.out.println("AC is turned ON.");</w:t>
      </w:r>
    </w:p>
    <w:p w:rsidR="00000000" w:rsidDel="00000000" w:rsidP="00000000" w:rsidRDefault="00000000" w:rsidRPr="00000000" w14:paraId="000001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1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@Override</w:t>
      </w:r>
    </w:p>
    <w:p w:rsidR="00000000" w:rsidDel="00000000" w:rsidP="00000000" w:rsidRDefault="00000000" w:rsidRPr="00000000" w14:paraId="000001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void turnOff() {</w:t>
      </w:r>
    </w:p>
    <w:p w:rsidR="00000000" w:rsidDel="00000000" w:rsidP="00000000" w:rsidRDefault="00000000" w:rsidRPr="00000000" w14:paraId="000001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System.out.println("AC is turned OFF.");</w:t>
      </w:r>
    </w:p>
    <w:p w:rsidR="00000000" w:rsidDel="00000000" w:rsidP="00000000" w:rsidRDefault="00000000" w:rsidRPr="00000000" w14:paraId="000001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1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FanRemote extends Gadgets {</w:t>
      </w:r>
    </w:p>
    <w:p w:rsidR="00000000" w:rsidDel="00000000" w:rsidP="00000000" w:rsidRDefault="00000000" w:rsidRPr="00000000" w14:paraId="000001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@Override</w:t>
      </w:r>
    </w:p>
    <w:p w:rsidR="00000000" w:rsidDel="00000000" w:rsidP="00000000" w:rsidRDefault="00000000" w:rsidRPr="00000000" w14:paraId="000001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void turnOn() {</w:t>
      </w:r>
    </w:p>
    <w:p w:rsidR="00000000" w:rsidDel="00000000" w:rsidP="00000000" w:rsidRDefault="00000000" w:rsidRPr="00000000" w14:paraId="000001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System.out.println("Fan is turned ON.");</w:t>
      </w:r>
    </w:p>
    <w:p w:rsidR="00000000" w:rsidDel="00000000" w:rsidP="00000000" w:rsidRDefault="00000000" w:rsidRPr="00000000" w14:paraId="000001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1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@Override</w:t>
      </w:r>
    </w:p>
    <w:p w:rsidR="00000000" w:rsidDel="00000000" w:rsidP="00000000" w:rsidRDefault="00000000" w:rsidRPr="00000000" w14:paraId="000001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void turnOff() {</w:t>
      </w:r>
    </w:p>
    <w:p w:rsidR="00000000" w:rsidDel="00000000" w:rsidP="00000000" w:rsidRDefault="00000000" w:rsidRPr="00000000" w14:paraId="000001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System.out.println("Fan is turned OFF.");</w:t>
      </w:r>
    </w:p>
    <w:p w:rsidR="00000000" w:rsidDel="00000000" w:rsidP="00000000" w:rsidRDefault="00000000" w:rsidRPr="00000000" w14:paraId="000001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1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CoolerRemote extends Gadgets {</w:t>
      </w:r>
    </w:p>
    <w:p w:rsidR="00000000" w:rsidDel="00000000" w:rsidP="00000000" w:rsidRDefault="00000000" w:rsidRPr="00000000" w14:paraId="000001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@Override</w:t>
      </w:r>
    </w:p>
    <w:p w:rsidR="00000000" w:rsidDel="00000000" w:rsidP="00000000" w:rsidRDefault="00000000" w:rsidRPr="00000000" w14:paraId="000001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void turnOn() {</w:t>
      </w:r>
    </w:p>
    <w:p w:rsidR="00000000" w:rsidDel="00000000" w:rsidP="00000000" w:rsidRDefault="00000000" w:rsidRPr="00000000" w14:paraId="000001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System.out.println("Cooler is turned ON.");</w:t>
      </w:r>
    </w:p>
    <w:p w:rsidR="00000000" w:rsidDel="00000000" w:rsidP="00000000" w:rsidRDefault="00000000" w:rsidRPr="00000000" w14:paraId="000001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1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@Override</w:t>
      </w:r>
    </w:p>
    <w:p w:rsidR="00000000" w:rsidDel="00000000" w:rsidP="00000000" w:rsidRDefault="00000000" w:rsidRPr="00000000" w14:paraId="000001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void turnOff() {</w:t>
      </w:r>
    </w:p>
    <w:p w:rsidR="00000000" w:rsidDel="00000000" w:rsidP="00000000" w:rsidRDefault="00000000" w:rsidRPr="00000000" w14:paraId="000001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System.out.println("Cooler is turned OFF.");</w:t>
      </w:r>
    </w:p>
    <w:p w:rsidR="00000000" w:rsidDel="00000000" w:rsidP="00000000" w:rsidRDefault="00000000" w:rsidRPr="00000000" w14:paraId="000001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1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Main class</w:t>
      </w:r>
    </w:p>
    <w:p w:rsidR="00000000" w:rsidDel="00000000" w:rsidP="00000000" w:rsidRDefault="00000000" w:rsidRPr="00000000" w14:paraId="000001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task040 {</w:t>
      </w:r>
    </w:p>
    <w:p w:rsidR="00000000" w:rsidDel="00000000" w:rsidP="00000000" w:rsidRDefault="00000000" w:rsidRPr="00000000" w14:paraId="000001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Gadgets tv = new TVRemote();</w:t>
      </w:r>
    </w:p>
    <w:p w:rsidR="00000000" w:rsidDel="00000000" w:rsidP="00000000" w:rsidRDefault="00000000" w:rsidRPr="00000000" w14:paraId="000001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Gadgets ac = new ACRemote();</w:t>
      </w:r>
    </w:p>
    <w:p w:rsidR="00000000" w:rsidDel="00000000" w:rsidP="00000000" w:rsidRDefault="00000000" w:rsidRPr="00000000" w14:paraId="000001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Gadgets fan = new FanRemote();</w:t>
      </w:r>
    </w:p>
    <w:p w:rsidR="00000000" w:rsidDel="00000000" w:rsidP="00000000" w:rsidRDefault="00000000" w:rsidRPr="00000000" w14:paraId="000001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Gadgets cooler = new CoolerRemote();</w:t>
      </w:r>
    </w:p>
    <w:p w:rsidR="00000000" w:rsidDel="00000000" w:rsidP="00000000" w:rsidRDefault="00000000" w:rsidRPr="00000000" w14:paraId="000001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tv.turnOn();</w:t>
      </w:r>
    </w:p>
    <w:p w:rsidR="00000000" w:rsidDel="00000000" w:rsidP="00000000" w:rsidRDefault="00000000" w:rsidRPr="00000000" w14:paraId="000001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tv.turnOff();</w:t>
      </w:r>
    </w:p>
    <w:p w:rsidR="00000000" w:rsidDel="00000000" w:rsidP="00000000" w:rsidRDefault="00000000" w:rsidRPr="00000000" w14:paraId="000001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ac.turnOn();</w:t>
      </w:r>
    </w:p>
    <w:p w:rsidR="00000000" w:rsidDel="00000000" w:rsidP="00000000" w:rsidRDefault="00000000" w:rsidRPr="00000000" w14:paraId="000001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ac.turnOff();</w:t>
      </w:r>
    </w:p>
    <w:p w:rsidR="00000000" w:rsidDel="00000000" w:rsidP="00000000" w:rsidRDefault="00000000" w:rsidRPr="00000000" w14:paraId="000001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fan.turnOn();</w:t>
      </w:r>
    </w:p>
    <w:p w:rsidR="00000000" w:rsidDel="00000000" w:rsidP="00000000" w:rsidRDefault="00000000" w:rsidRPr="00000000" w14:paraId="000001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fan.turnOff();</w:t>
      </w:r>
    </w:p>
    <w:p w:rsidR="00000000" w:rsidDel="00000000" w:rsidP="00000000" w:rsidRDefault="00000000" w:rsidRPr="00000000" w14:paraId="000001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cooler.turnOn();</w:t>
      </w:r>
    </w:p>
    <w:p w:rsidR="00000000" w:rsidDel="00000000" w:rsidP="00000000" w:rsidRDefault="00000000" w:rsidRPr="00000000" w14:paraId="000001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cooler.turnOff();</w:t>
      </w:r>
    </w:p>
    <w:p w:rsidR="00000000" w:rsidDel="00000000" w:rsidP="00000000" w:rsidRDefault="00000000" w:rsidRPr="00000000" w14:paraId="000001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1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B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43525" cy="2328863"/>
            <wp:effectExtent b="0" l="0" r="0" t="0"/>
            <wp:docPr id="2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328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41  </w:t>
      </w:r>
    </w:p>
    <w:p w:rsidR="00000000" w:rsidDel="00000000" w:rsidP="00000000" w:rsidRDefault="00000000" w:rsidRPr="00000000" w14:paraId="000001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interface testInterface {</w:t>
      </w:r>
    </w:p>
    <w:p w:rsidR="00000000" w:rsidDel="00000000" w:rsidP="00000000" w:rsidRDefault="00000000" w:rsidRPr="00000000" w14:paraId="000001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final int tax = 10; // The constant is named 'tax'</w:t>
      </w:r>
    </w:p>
    <w:p w:rsidR="00000000" w:rsidDel="00000000" w:rsidP="00000000" w:rsidRDefault="00000000" w:rsidRPr="00000000" w14:paraId="000001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void display();</w:t>
      </w:r>
    </w:p>
    <w:p w:rsidR="00000000" w:rsidDel="00000000" w:rsidP="00000000" w:rsidRDefault="00000000" w:rsidRPr="00000000" w14:paraId="000001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TestClass implements testInterface {</w:t>
      </w:r>
    </w:p>
    <w:p w:rsidR="00000000" w:rsidDel="00000000" w:rsidP="00000000" w:rsidRDefault="00000000" w:rsidRPr="00000000" w14:paraId="000001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@Override</w:t>
      </w:r>
    </w:p>
    <w:p w:rsidR="00000000" w:rsidDel="00000000" w:rsidP="00000000" w:rsidRDefault="00000000" w:rsidRPr="00000000" w14:paraId="000001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void display(){</w:t>
      </w:r>
    </w:p>
    <w:p w:rsidR="00000000" w:rsidDel="00000000" w:rsidP="00000000" w:rsidRDefault="00000000" w:rsidRPr="00000000" w14:paraId="000001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System.out.println("Myclass");</w:t>
      </w:r>
    </w:p>
    <w:p w:rsidR="00000000" w:rsidDel="00000000" w:rsidP="00000000" w:rsidRDefault="00000000" w:rsidRPr="00000000" w14:paraId="000001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1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Myclass</w:t>
      </w:r>
    </w:p>
    <w:p w:rsidR="00000000" w:rsidDel="00000000" w:rsidP="00000000" w:rsidRDefault="00000000" w:rsidRPr="00000000" w14:paraId="000001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1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1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{</w:t>
      </w:r>
    </w:p>
    <w:p w:rsidR="00000000" w:rsidDel="00000000" w:rsidP="00000000" w:rsidRDefault="00000000" w:rsidRPr="00000000" w14:paraId="000001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TestClass t = new TestClass();</w:t>
      </w:r>
    </w:p>
    <w:p w:rsidR="00000000" w:rsidDel="00000000" w:rsidP="00000000" w:rsidRDefault="00000000" w:rsidRPr="00000000" w14:paraId="000001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t.display();</w:t>
      </w:r>
    </w:p>
    <w:p w:rsidR="00000000" w:rsidDel="00000000" w:rsidP="00000000" w:rsidRDefault="00000000" w:rsidRPr="00000000" w14:paraId="000001D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     System.out.println(t.tax); // ✅ This will work.</w:t>
      </w:r>
    </w:p>
    <w:p w:rsidR="00000000" w:rsidDel="00000000" w:rsidP="00000000" w:rsidRDefault="00000000" w:rsidRPr="00000000" w14:paraId="000001D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1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E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19700" cy="143375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Driverclass  Example</w:t>
      </w:r>
    </w:p>
    <w:p w:rsidR="00000000" w:rsidDel="00000000" w:rsidP="00000000" w:rsidRDefault="00000000" w:rsidRPr="00000000" w14:paraId="000001E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File 1 </w:t>
      </w:r>
    </w:p>
    <w:p w:rsidR="00000000" w:rsidDel="00000000" w:rsidP="00000000" w:rsidRDefault="00000000" w:rsidRPr="00000000" w14:paraId="000001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Superclasss{</w:t>
      </w:r>
    </w:p>
    <w:p w:rsidR="00000000" w:rsidDel="00000000" w:rsidP="00000000" w:rsidRDefault="00000000" w:rsidRPr="00000000" w14:paraId="000001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Superclasss(){</w:t>
      </w:r>
    </w:p>
    <w:p w:rsidR="00000000" w:rsidDel="00000000" w:rsidP="00000000" w:rsidRDefault="00000000" w:rsidRPr="00000000" w14:paraId="000001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System.out.println("super class constructor called");</w:t>
      </w:r>
    </w:p>
    <w:p w:rsidR="00000000" w:rsidDel="00000000" w:rsidP="00000000" w:rsidRDefault="00000000" w:rsidRPr="00000000" w14:paraId="000001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1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void superMethod(){</w:t>
      </w:r>
    </w:p>
    <w:p w:rsidR="00000000" w:rsidDel="00000000" w:rsidP="00000000" w:rsidRDefault="00000000" w:rsidRPr="00000000" w14:paraId="000001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System.out.println("superMethod called");</w:t>
      </w:r>
    </w:p>
    <w:p w:rsidR="00000000" w:rsidDel="00000000" w:rsidP="00000000" w:rsidRDefault="00000000" w:rsidRPr="00000000" w14:paraId="000001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1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File 2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Task112{</w:t>
      </w:r>
    </w:p>
    <w:p w:rsidR="00000000" w:rsidDel="00000000" w:rsidP="00000000" w:rsidRDefault="00000000" w:rsidRPr="00000000" w14:paraId="000001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1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System.out.println("Driver class called");</w:t>
      </w:r>
    </w:p>
    <w:p w:rsidR="00000000" w:rsidDel="00000000" w:rsidP="00000000" w:rsidRDefault="00000000" w:rsidRPr="00000000" w14:paraId="000001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Superclasss sobj = new Superclasss();</w:t>
      </w:r>
    </w:p>
    <w:p w:rsidR="00000000" w:rsidDel="00000000" w:rsidP="00000000" w:rsidRDefault="00000000" w:rsidRPr="00000000" w14:paraId="000001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sobj.superMethod();</w:t>
      </w:r>
    </w:p>
    <w:p w:rsidR="00000000" w:rsidDel="00000000" w:rsidP="00000000" w:rsidRDefault="00000000" w:rsidRPr="00000000" w14:paraId="000001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System.out.println("Driver class ended");</w:t>
      </w:r>
    </w:p>
    <w:p w:rsidR="00000000" w:rsidDel="00000000" w:rsidP="00000000" w:rsidRDefault="00000000" w:rsidRPr="00000000" w14:paraId="000001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1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81525" cy="1290638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290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HOME WORK TASK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21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task021{</w:t>
      </w:r>
    </w:p>
    <w:p w:rsidR="00000000" w:rsidDel="00000000" w:rsidP="00000000" w:rsidRDefault="00000000" w:rsidRPr="00000000" w14:paraId="000002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2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{</w:t>
      </w:r>
    </w:p>
    <w:p w:rsidR="00000000" w:rsidDel="00000000" w:rsidP="00000000" w:rsidRDefault="00000000" w:rsidRPr="00000000" w14:paraId="000002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 initializing array</w:t>
      </w:r>
    </w:p>
    <w:p w:rsidR="00000000" w:rsidDel="00000000" w:rsidP="00000000" w:rsidRDefault="00000000" w:rsidRPr="00000000" w14:paraId="000002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int[] arr = { 1, 2, 3, 4, 5 };</w:t>
      </w:r>
    </w:p>
    <w:p w:rsidR="00000000" w:rsidDel="00000000" w:rsidP="00000000" w:rsidRDefault="00000000" w:rsidRPr="00000000" w14:paraId="000002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 size of array</w:t>
      </w:r>
    </w:p>
    <w:p w:rsidR="00000000" w:rsidDel="00000000" w:rsidP="00000000" w:rsidRDefault="00000000" w:rsidRPr="00000000" w14:paraId="000002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n = arr.length;</w:t>
      </w:r>
    </w:p>
    <w:p w:rsidR="00000000" w:rsidDel="00000000" w:rsidP="00000000" w:rsidRDefault="00000000" w:rsidRPr="00000000" w14:paraId="000002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 traversing array</w:t>
      </w:r>
    </w:p>
    <w:p w:rsidR="00000000" w:rsidDel="00000000" w:rsidP="00000000" w:rsidRDefault="00000000" w:rsidRPr="00000000" w14:paraId="000002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for (int i = 0; i &lt; n; i++)</w:t>
      </w:r>
    </w:p>
    <w:p w:rsidR="00000000" w:rsidDel="00000000" w:rsidP="00000000" w:rsidRDefault="00000000" w:rsidRPr="00000000" w14:paraId="000002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System.out.print(arr[i] + " ");</w:t>
      </w:r>
    </w:p>
    <w:p w:rsidR="00000000" w:rsidDel="00000000" w:rsidP="00000000" w:rsidRDefault="00000000" w:rsidRPr="00000000" w14:paraId="000002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2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2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00575" cy="120015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022</w:t>
      </w:r>
    </w:p>
    <w:p w:rsidR="00000000" w:rsidDel="00000000" w:rsidP="00000000" w:rsidRDefault="00000000" w:rsidRPr="00000000" w14:paraId="000002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task022 {</w:t>
      </w:r>
    </w:p>
    <w:p w:rsidR="00000000" w:rsidDel="00000000" w:rsidP="00000000" w:rsidRDefault="00000000" w:rsidRPr="00000000" w14:paraId="000002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2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{</w:t>
      </w:r>
    </w:p>
    <w:p w:rsidR="00000000" w:rsidDel="00000000" w:rsidP="00000000" w:rsidRDefault="00000000" w:rsidRPr="00000000" w14:paraId="000002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 declares an Array of integers.</w:t>
      </w:r>
    </w:p>
    <w:p w:rsidR="00000000" w:rsidDel="00000000" w:rsidP="00000000" w:rsidRDefault="00000000" w:rsidRPr="00000000" w14:paraId="000002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int[] arr;</w:t>
      </w:r>
    </w:p>
    <w:p w:rsidR="00000000" w:rsidDel="00000000" w:rsidP="00000000" w:rsidRDefault="00000000" w:rsidRPr="00000000" w14:paraId="000002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 allocating memory for 5 integers.</w:t>
      </w:r>
    </w:p>
    <w:p w:rsidR="00000000" w:rsidDel="00000000" w:rsidP="00000000" w:rsidRDefault="00000000" w:rsidRPr="00000000" w14:paraId="000002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arr = new int[5];</w:t>
      </w:r>
    </w:p>
    <w:p w:rsidR="00000000" w:rsidDel="00000000" w:rsidP="00000000" w:rsidRDefault="00000000" w:rsidRPr="00000000" w14:paraId="000002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 initialize the elements of the array</w:t>
      </w:r>
    </w:p>
    <w:p w:rsidR="00000000" w:rsidDel="00000000" w:rsidP="00000000" w:rsidRDefault="00000000" w:rsidRPr="00000000" w14:paraId="000002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 first to last(fifth) element</w:t>
      </w:r>
    </w:p>
    <w:p w:rsidR="00000000" w:rsidDel="00000000" w:rsidP="00000000" w:rsidRDefault="00000000" w:rsidRPr="00000000" w14:paraId="000002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arr[0] = 10;</w:t>
      </w:r>
    </w:p>
    <w:p w:rsidR="00000000" w:rsidDel="00000000" w:rsidP="00000000" w:rsidRDefault="00000000" w:rsidRPr="00000000" w14:paraId="000002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arr[1] = 20;</w:t>
      </w:r>
    </w:p>
    <w:p w:rsidR="00000000" w:rsidDel="00000000" w:rsidP="00000000" w:rsidRDefault="00000000" w:rsidRPr="00000000" w14:paraId="000002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arr[2] = 30;</w:t>
      </w:r>
    </w:p>
    <w:p w:rsidR="00000000" w:rsidDel="00000000" w:rsidP="00000000" w:rsidRDefault="00000000" w:rsidRPr="00000000" w14:paraId="000002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arr[3] = 40;</w:t>
      </w:r>
    </w:p>
    <w:p w:rsidR="00000000" w:rsidDel="00000000" w:rsidP="00000000" w:rsidRDefault="00000000" w:rsidRPr="00000000" w14:paraId="000002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arr[4] = 50;</w:t>
      </w:r>
    </w:p>
    <w:p w:rsidR="00000000" w:rsidDel="00000000" w:rsidP="00000000" w:rsidRDefault="00000000" w:rsidRPr="00000000" w14:paraId="000002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 accessing the elements of the specified array</w:t>
      </w:r>
    </w:p>
    <w:p w:rsidR="00000000" w:rsidDel="00000000" w:rsidP="00000000" w:rsidRDefault="00000000" w:rsidRPr="00000000" w14:paraId="000002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for (int i = 0; i &lt; arr.length; i++)</w:t>
      </w:r>
    </w:p>
    <w:p w:rsidR="00000000" w:rsidDel="00000000" w:rsidP="00000000" w:rsidRDefault="00000000" w:rsidRPr="00000000" w14:paraId="000002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System.out.println("Element at index "</w:t>
      </w:r>
    </w:p>
    <w:p w:rsidR="00000000" w:rsidDel="00000000" w:rsidP="00000000" w:rsidRDefault="00000000" w:rsidRPr="00000000" w14:paraId="000002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+ i + " : " + arr[i]);</w:t>
      </w:r>
    </w:p>
    <w:p w:rsidR="00000000" w:rsidDel="00000000" w:rsidP="00000000" w:rsidRDefault="00000000" w:rsidRPr="00000000" w14:paraId="000002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2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2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81550" cy="2011724"/>
            <wp:effectExtent b="0" l="0" r="0" t="0"/>
            <wp:docPr id="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0117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Task023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Student {</w:t>
      </w:r>
    </w:p>
    <w:p w:rsidR="00000000" w:rsidDel="00000000" w:rsidP="00000000" w:rsidRDefault="00000000" w:rsidRPr="00000000" w14:paraId="000002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int roll_no;</w:t>
      </w:r>
    </w:p>
    <w:p w:rsidR="00000000" w:rsidDel="00000000" w:rsidP="00000000" w:rsidRDefault="00000000" w:rsidRPr="00000000" w14:paraId="000002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String name;</w:t>
      </w:r>
    </w:p>
    <w:p w:rsidR="00000000" w:rsidDel="00000000" w:rsidP="00000000" w:rsidRDefault="00000000" w:rsidRPr="00000000" w14:paraId="000002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Parameterized constructor</w:t>
      </w:r>
    </w:p>
    <w:p w:rsidR="00000000" w:rsidDel="00000000" w:rsidP="00000000" w:rsidRDefault="00000000" w:rsidRPr="00000000" w14:paraId="000002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Student(int roll_no, String name) {</w:t>
      </w:r>
    </w:p>
    <w:p w:rsidR="00000000" w:rsidDel="00000000" w:rsidP="00000000" w:rsidRDefault="00000000" w:rsidRPr="00000000" w14:paraId="000002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this.roll_no = roll_no;</w:t>
      </w:r>
    </w:p>
    <w:p w:rsidR="00000000" w:rsidDel="00000000" w:rsidP="00000000" w:rsidRDefault="00000000" w:rsidRPr="00000000" w14:paraId="000002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this.name = name;</w:t>
      </w:r>
    </w:p>
    <w:p w:rsidR="00000000" w:rsidDel="00000000" w:rsidP="00000000" w:rsidRDefault="00000000" w:rsidRPr="00000000" w14:paraId="000002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2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Optional: Define default constructor if needed</w:t>
      </w:r>
    </w:p>
    <w:p w:rsidR="00000000" w:rsidDel="00000000" w:rsidP="00000000" w:rsidRDefault="00000000" w:rsidRPr="00000000" w14:paraId="000002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Student() {</w:t>
      </w:r>
    </w:p>
    <w:p w:rsidR="00000000" w:rsidDel="00000000" w:rsidP="00000000" w:rsidRDefault="00000000" w:rsidRPr="00000000" w14:paraId="000002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this.roll_no = 0;</w:t>
      </w:r>
    </w:p>
    <w:p w:rsidR="00000000" w:rsidDel="00000000" w:rsidP="00000000" w:rsidRDefault="00000000" w:rsidRPr="00000000" w14:paraId="000002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this.name = "unknown";</w:t>
      </w:r>
    </w:p>
    <w:p w:rsidR="00000000" w:rsidDel="00000000" w:rsidP="00000000" w:rsidRDefault="00000000" w:rsidRPr="00000000" w14:paraId="000002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2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2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Main {</w:t>
      </w:r>
    </w:p>
    <w:p w:rsidR="00000000" w:rsidDel="00000000" w:rsidP="00000000" w:rsidRDefault="00000000" w:rsidRPr="00000000" w14:paraId="000002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 Optional: Create some Student objects</w:t>
      </w:r>
    </w:p>
    <w:p w:rsidR="00000000" w:rsidDel="00000000" w:rsidP="00000000" w:rsidRDefault="00000000" w:rsidRPr="00000000" w14:paraId="000002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Student sobj1 = new Student();</w:t>
      </w:r>
    </w:p>
    <w:p w:rsidR="00000000" w:rsidDel="00000000" w:rsidP="00000000" w:rsidRDefault="00000000" w:rsidRPr="00000000" w14:paraId="000002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Student sobj2 = new Student();</w:t>
      </w:r>
    </w:p>
    <w:p w:rsidR="00000000" w:rsidDel="00000000" w:rsidP="00000000" w:rsidRDefault="00000000" w:rsidRPr="00000000" w14:paraId="000002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Student sobj3 = new Student();</w:t>
      </w:r>
    </w:p>
    <w:p w:rsidR="00000000" w:rsidDel="00000000" w:rsidP="00000000" w:rsidRDefault="00000000" w:rsidRPr="00000000" w14:paraId="000002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 Declare and allocate memory for 5 Student objects</w:t>
      </w:r>
    </w:p>
    <w:p w:rsidR="00000000" w:rsidDel="00000000" w:rsidP="00000000" w:rsidRDefault="00000000" w:rsidRPr="00000000" w14:paraId="000002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Student[] arr = new Student[5];</w:t>
      </w:r>
    </w:p>
    <w:p w:rsidR="00000000" w:rsidDel="00000000" w:rsidP="00000000" w:rsidRDefault="00000000" w:rsidRPr="00000000" w14:paraId="000002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 Initialize each element with values</w:t>
      </w:r>
    </w:p>
    <w:p w:rsidR="00000000" w:rsidDel="00000000" w:rsidP="00000000" w:rsidRDefault="00000000" w:rsidRPr="00000000" w14:paraId="000002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arr[0] = new Student(1, "aman");</w:t>
      </w:r>
    </w:p>
    <w:p w:rsidR="00000000" w:rsidDel="00000000" w:rsidP="00000000" w:rsidRDefault="00000000" w:rsidRPr="00000000" w14:paraId="000002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arr[1] = new Student(2, "vaibhav");</w:t>
      </w:r>
    </w:p>
    <w:p w:rsidR="00000000" w:rsidDel="00000000" w:rsidP="00000000" w:rsidRDefault="00000000" w:rsidRPr="00000000" w14:paraId="000002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arr[2] = new Student(3, "shikar");</w:t>
      </w:r>
    </w:p>
    <w:p w:rsidR="00000000" w:rsidDel="00000000" w:rsidP="00000000" w:rsidRDefault="00000000" w:rsidRPr="00000000" w14:paraId="000002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arr[3] = new Student(4, "dharmesh");</w:t>
      </w:r>
    </w:p>
    <w:p w:rsidR="00000000" w:rsidDel="00000000" w:rsidP="00000000" w:rsidRDefault="00000000" w:rsidRPr="00000000" w14:paraId="000002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arr[4] = new Student(5, "mohit");</w:t>
      </w:r>
    </w:p>
    <w:p w:rsidR="00000000" w:rsidDel="00000000" w:rsidP="00000000" w:rsidRDefault="00000000" w:rsidRPr="00000000" w14:paraId="000002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 Access and print each element</w:t>
      </w:r>
    </w:p>
    <w:p w:rsidR="00000000" w:rsidDel="00000000" w:rsidP="00000000" w:rsidRDefault="00000000" w:rsidRPr="00000000" w14:paraId="000002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for (int i = 0; i &lt; arr.length; i++)</w:t>
      </w:r>
    </w:p>
    <w:p w:rsidR="00000000" w:rsidDel="00000000" w:rsidP="00000000" w:rsidRDefault="00000000" w:rsidRPr="00000000" w14:paraId="000002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System.out.println("Element at " + i + " : { " +</w:t>
      </w:r>
    </w:p>
    <w:p w:rsidR="00000000" w:rsidDel="00000000" w:rsidP="00000000" w:rsidRDefault="00000000" w:rsidRPr="00000000" w14:paraId="000002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arr[i].roll_no + " " + arr[i].name + " }");</w:t>
      </w:r>
    </w:p>
    <w:p w:rsidR="00000000" w:rsidDel="00000000" w:rsidP="00000000" w:rsidRDefault="00000000" w:rsidRPr="00000000" w14:paraId="000002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2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2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67350" cy="1652588"/>
            <wp:effectExtent b="0" l="0" r="0" t="0"/>
            <wp:docPr id="2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652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Task024</w:t>
      </w:r>
    </w:p>
    <w:p w:rsidR="00000000" w:rsidDel="00000000" w:rsidP="00000000" w:rsidRDefault="00000000" w:rsidRPr="00000000" w14:paraId="000002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Students{</w:t>
      </w:r>
    </w:p>
    <w:p w:rsidR="00000000" w:rsidDel="00000000" w:rsidP="00000000" w:rsidRDefault="00000000" w:rsidRPr="00000000" w14:paraId="000002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String name;</w:t>
      </w:r>
    </w:p>
    <w:p w:rsidR="00000000" w:rsidDel="00000000" w:rsidP="00000000" w:rsidRDefault="00000000" w:rsidRPr="00000000" w14:paraId="000002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Students(String name){</w:t>
      </w:r>
    </w:p>
    <w:p w:rsidR="00000000" w:rsidDel="00000000" w:rsidP="00000000" w:rsidRDefault="00000000" w:rsidRPr="00000000" w14:paraId="000002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this.name = name;</w:t>
      </w:r>
    </w:p>
    <w:p w:rsidR="00000000" w:rsidDel="00000000" w:rsidP="00000000" w:rsidRDefault="00000000" w:rsidRPr="00000000" w14:paraId="000002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2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@Override</w:t>
      </w:r>
    </w:p>
    <w:p w:rsidR="00000000" w:rsidDel="00000000" w:rsidP="00000000" w:rsidRDefault="00000000" w:rsidRPr="00000000" w14:paraId="000002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String toString(){</w:t>
      </w:r>
    </w:p>
    <w:p w:rsidR="00000000" w:rsidDel="00000000" w:rsidP="00000000" w:rsidRDefault="00000000" w:rsidRPr="00000000" w14:paraId="000002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name;</w:t>
      </w:r>
    </w:p>
    <w:p w:rsidR="00000000" w:rsidDel="00000000" w:rsidP="00000000" w:rsidRDefault="00000000" w:rsidRPr="00000000" w14:paraId="000002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2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2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task024{</w:t>
      </w:r>
    </w:p>
    <w:p w:rsidR="00000000" w:rsidDel="00000000" w:rsidP="00000000" w:rsidRDefault="00000000" w:rsidRPr="00000000" w14:paraId="000002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static void main (String[] args){</w:t>
      </w:r>
    </w:p>
    <w:p w:rsidR="00000000" w:rsidDel="00000000" w:rsidP="00000000" w:rsidRDefault="00000000" w:rsidRPr="00000000" w14:paraId="000002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 declares an Array and initializing the</w:t>
      </w:r>
    </w:p>
    <w:p w:rsidR="00000000" w:rsidDel="00000000" w:rsidP="00000000" w:rsidRDefault="00000000" w:rsidRPr="00000000" w14:paraId="000002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 elements of the array</w:t>
      </w:r>
    </w:p>
    <w:p w:rsidR="00000000" w:rsidDel="00000000" w:rsidP="00000000" w:rsidRDefault="00000000" w:rsidRPr="00000000" w14:paraId="000002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Students[] myStudents = new Students[]{</w:t>
      </w:r>
    </w:p>
    <w:p w:rsidR="00000000" w:rsidDel="00000000" w:rsidP="00000000" w:rsidRDefault="00000000" w:rsidRPr="00000000" w14:paraId="000002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new Students("Dharma"),new Students("sanvi"),</w:t>
      </w:r>
    </w:p>
    <w:p w:rsidR="00000000" w:rsidDel="00000000" w:rsidP="00000000" w:rsidRDefault="00000000" w:rsidRPr="00000000" w14:paraId="000002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new Students("Rupa"),new Students("Ajay")</w:t>
      </w:r>
    </w:p>
    <w:p w:rsidR="00000000" w:rsidDel="00000000" w:rsidP="00000000" w:rsidRDefault="00000000" w:rsidRPr="00000000" w14:paraId="000002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};</w:t>
      </w:r>
    </w:p>
    <w:p w:rsidR="00000000" w:rsidDel="00000000" w:rsidP="00000000" w:rsidRDefault="00000000" w:rsidRPr="00000000" w14:paraId="000002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 accessing the elements of the specified array</w:t>
      </w:r>
    </w:p>
    <w:p w:rsidR="00000000" w:rsidDel="00000000" w:rsidP="00000000" w:rsidRDefault="00000000" w:rsidRPr="00000000" w14:paraId="000002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for(Students m:myStudents){</w:t>
      </w:r>
    </w:p>
    <w:p w:rsidR="00000000" w:rsidDel="00000000" w:rsidP="00000000" w:rsidRDefault="00000000" w:rsidRPr="00000000" w14:paraId="000002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System.out.println(m);</w:t>
      </w:r>
    </w:p>
    <w:p w:rsidR="00000000" w:rsidDel="00000000" w:rsidP="00000000" w:rsidRDefault="00000000" w:rsidRPr="00000000" w14:paraId="000002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2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2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2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29250" cy="1766888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766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25</w:t>
      </w:r>
    </w:p>
    <w:p w:rsidR="00000000" w:rsidDel="00000000" w:rsidP="00000000" w:rsidRDefault="00000000" w:rsidRPr="00000000" w14:paraId="000002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task025 {</w:t>
      </w:r>
    </w:p>
    <w:p w:rsidR="00000000" w:rsidDel="00000000" w:rsidP="00000000" w:rsidRDefault="00000000" w:rsidRPr="00000000" w14:paraId="000002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2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{</w:t>
      </w:r>
    </w:p>
    <w:p w:rsidR="00000000" w:rsidDel="00000000" w:rsidP="00000000" w:rsidRDefault="00000000" w:rsidRPr="00000000" w14:paraId="000002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int[] arr = new int[4];</w:t>
      </w:r>
    </w:p>
    <w:p w:rsidR="00000000" w:rsidDel="00000000" w:rsidP="00000000" w:rsidRDefault="00000000" w:rsidRPr="00000000" w14:paraId="000002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arr[0] = 10;</w:t>
      </w:r>
    </w:p>
    <w:p w:rsidR="00000000" w:rsidDel="00000000" w:rsidP="00000000" w:rsidRDefault="00000000" w:rsidRPr="00000000" w14:paraId="000002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arr[1] = 20;</w:t>
      </w:r>
    </w:p>
    <w:p w:rsidR="00000000" w:rsidDel="00000000" w:rsidP="00000000" w:rsidRDefault="00000000" w:rsidRPr="00000000" w14:paraId="000002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arr[2] = 30;</w:t>
      </w:r>
    </w:p>
    <w:p w:rsidR="00000000" w:rsidDel="00000000" w:rsidP="00000000" w:rsidRDefault="00000000" w:rsidRPr="00000000" w14:paraId="000002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arr[3] = 40;</w:t>
      </w:r>
    </w:p>
    <w:p w:rsidR="00000000" w:rsidDel="00000000" w:rsidP="00000000" w:rsidRDefault="00000000" w:rsidRPr="00000000" w14:paraId="000002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</w:t>
      </w:r>
    </w:p>
    <w:p w:rsidR="00000000" w:rsidDel="00000000" w:rsidP="00000000" w:rsidRDefault="00000000" w:rsidRPr="00000000" w14:paraId="000002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"Trying to access element outside the size of array");</w:t>
      </w:r>
    </w:p>
    <w:p w:rsidR="00000000" w:rsidDel="00000000" w:rsidP="00000000" w:rsidRDefault="00000000" w:rsidRPr="00000000" w14:paraId="000002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System.out.println(arr[5]);</w:t>
      </w:r>
    </w:p>
    <w:p w:rsidR="00000000" w:rsidDel="00000000" w:rsidP="00000000" w:rsidRDefault="00000000" w:rsidRPr="00000000" w14:paraId="000002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2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2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990600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26</w:t>
      </w:r>
    </w:p>
    <w:p w:rsidR="00000000" w:rsidDel="00000000" w:rsidP="00000000" w:rsidRDefault="00000000" w:rsidRPr="00000000" w14:paraId="000002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task026 {</w:t>
      </w:r>
    </w:p>
    <w:p w:rsidR="00000000" w:rsidDel="00000000" w:rsidP="00000000" w:rsidRDefault="00000000" w:rsidRPr="00000000" w14:paraId="000002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2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 Two Dimensional Array</w:t>
      </w:r>
    </w:p>
    <w:p w:rsidR="00000000" w:rsidDel="00000000" w:rsidP="00000000" w:rsidRDefault="00000000" w:rsidRPr="00000000" w14:paraId="000002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 Declared and Initialized</w:t>
      </w:r>
    </w:p>
    <w:p w:rsidR="00000000" w:rsidDel="00000000" w:rsidP="00000000" w:rsidRDefault="00000000" w:rsidRPr="00000000" w14:paraId="000002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int[][] arr = new int[3][3];</w:t>
      </w:r>
    </w:p>
    <w:p w:rsidR="00000000" w:rsidDel="00000000" w:rsidP="00000000" w:rsidRDefault="00000000" w:rsidRPr="00000000" w14:paraId="000002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 Number of Rows</w:t>
      </w:r>
    </w:p>
    <w:p w:rsidR="00000000" w:rsidDel="00000000" w:rsidP="00000000" w:rsidRDefault="00000000" w:rsidRPr="00000000" w14:paraId="000002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System.out.println("Rows : " + arr.length);</w:t>
      </w:r>
    </w:p>
    <w:p w:rsidR="00000000" w:rsidDel="00000000" w:rsidP="00000000" w:rsidRDefault="00000000" w:rsidRPr="00000000" w14:paraId="000002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 Number of Columns</w:t>
      </w:r>
    </w:p>
    <w:p w:rsidR="00000000" w:rsidDel="00000000" w:rsidP="00000000" w:rsidRDefault="00000000" w:rsidRPr="00000000" w14:paraId="000002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System.out.println("Columns : " + arr[0].length);</w:t>
      </w:r>
    </w:p>
    <w:p w:rsidR="00000000" w:rsidDel="00000000" w:rsidP="00000000" w:rsidRDefault="00000000" w:rsidRPr="00000000" w14:paraId="000002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2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2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90863" cy="800100"/>
            <wp:effectExtent b="0" l="0" r="0" t="0"/>
            <wp:docPr id="1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0863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27</w:t>
      </w:r>
    </w:p>
    <w:p w:rsidR="00000000" w:rsidDel="00000000" w:rsidP="00000000" w:rsidRDefault="00000000" w:rsidRPr="00000000" w14:paraId="000002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Java Program to Multidimensional Array</w:t>
      </w:r>
    </w:p>
    <w:p w:rsidR="00000000" w:rsidDel="00000000" w:rsidP="00000000" w:rsidRDefault="00000000" w:rsidRPr="00000000" w14:paraId="000002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Driver Class</w:t>
      </w:r>
    </w:p>
    <w:p w:rsidR="00000000" w:rsidDel="00000000" w:rsidP="00000000" w:rsidRDefault="00000000" w:rsidRPr="00000000" w14:paraId="000002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task027 {</w:t>
      </w:r>
    </w:p>
    <w:p w:rsidR="00000000" w:rsidDel="00000000" w:rsidP="00000000" w:rsidRDefault="00000000" w:rsidRPr="00000000" w14:paraId="000002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main function</w:t>
      </w:r>
    </w:p>
    <w:p w:rsidR="00000000" w:rsidDel="00000000" w:rsidP="00000000" w:rsidRDefault="00000000" w:rsidRPr="00000000" w14:paraId="000002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static void main(String args[])</w:t>
      </w:r>
    </w:p>
    <w:p w:rsidR="00000000" w:rsidDel="00000000" w:rsidP="00000000" w:rsidRDefault="00000000" w:rsidRPr="00000000" w14:paraId="000002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{</w:t>
      </w:r>
    </w:p>
    <w:p w:rsidR="00000000" w:rsidDel="00000000" w:rsidP="00000000" w:rsidRDefault="00000000" w:rsidRPr="00000000" w14:paraId="000002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 declaring and initializing 2D array</w:t>
      </w:r>
    </w:p>
    <w:p w:rsidR="00000000" w:rsidDel="00000000" w:rsidP="00000000" w:rsidRDefault="00000000" w:rsidRPr="00000000" w14:paraId="000002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arr[][] = { { 2, 7, 9 }, { 3, 6, 1 }, { 7, 4, 2 } };</w:t>
      </w:r>
    </w:p>
    <w:p w:rsidR="00000000" w:rsidDel="00000000" w:rsidP="00000000" w:rsidRDefault="00000000" w:rsidRPr="00000000" w14:paraId="000002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 printing 2D array</w:t>
      </w:r>
    </w:p>
    <w:p w:rsidR="00000000" w:rsidDel="00000000" w:rsidP="00000000" w:rsidRDefault="00000000" w:rsidRPr="00000000" w14:paraId="000002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for (int i = 0; i &lt; 3; i++) { // rows</w:t>
      </w:r>
    </w:p>
    <w:p w:rsidR="00000000" w:rsidDel="00000000" w:rsidP="00000000" w:rsidRDefault="00000000" w:rsidRPr="00000000" w14:paraId="000002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for (int j = 0; j &lt; 3; j++) // columns</w:t>
      </w:r>
    </w:p>
    <w:p w:rsidR="00000000" w:rsidDel="00000000" w:rsidP="00000000" w:rsidRDefault="00000000" w:rsidRPr="00000000" w14:paraId="000002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System.out.print(arr[i][j] + " ");</w:t>
      </w:r>
    </w:p>
    <w:p w:rsidR="00000000" w:rsidDel="00000000" w:rsidP="00000000" w:rsidRDefault="00000000" w:rsidRPr="00000000" w14:paraId="000002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System.out.println();</w:t>
      </w:r>
    </w:p>
    <w:p w:rsidR="00000000" w:rsidDel="00000000" w:rsidP="00000000" w:rsidRDefault="00000000" w:rsidRPr="00000000" w14:paraId="000002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2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2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2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733800" cy="961974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9619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28</w:t>
      </w:r>
    </w:p>
    <w:p w:rsidR="00000000" w:rsidDel="00000000" w:rsidP="00000000" w:rsidRDefault="00000000" w:rsidRPr="00000000" w14:paraId="000002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task028 {</w:t>
      </w:r>
    </w:p>
    <w:p w:rsidR="00000000" w:rsidDel="00000000" w:rsidP="00000000" w:rsidRDefault="00000000" w:rsidRPr="00000000" w14:paraId="000002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Driver method</w:t>
      </w:r>
    </w:p>
    <w:p w:rsidR="00000000" w:rsidDel="00000000" w:rsidP="00000000" w:rsidRDefault="00000000" w:rsidRPr="00000000" w14:paraId="000002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static void main(String args[])</w:t>
      </w:r>
    </w:p>
    <w:p w:rsidR="00000000" w:rsidDel="00000000" w:rsidP="00000000" w:rsidRDefault="00000000" w:rsidRPr="00000000" w14:paraId="000002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{</w:t>
      </w:r>
    </w:p>
    <w:p w:rsidR="00000000" w:rsidDel="00000000" w:rsidP="00000000" w:rsidRDefault="00000000" w:rsidRPr="00000000" w14:paraId="000002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arr[] = { 3, 1, 2, 5, 4 };</w:t>
      </w:r>
    </w:p>
    <w:p w:rsidR="00000000" w:rsidDel="00000000" w:rsidP="00000000" w:rsidRDefault="00000000" w:rsidRPr="00000000" w14:paraId="000002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 passing array to method m1</w:t>
      </w:r>
    </w:p>
    <w:p w:rsidR="00000000" w:rsidDel="00000000" w:rsidP="00000000" w:rsidRDefault="00000000" w:rsidRPr="00000000" w14:paraId="000002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sum(arr);</w:t>
      </w:r>
    </w:p>
    <w:p w:rsidR="00000000" w:rsidDel="00000000" w:rsidP="00000000" w:rsidRDefault="00000000" w:rsidRPr="00000000" w14:paraId="000002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2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static void sum(int[] arr)</w:t>
      </w:r>
    </w:p>
    <w:p w:rsidR="00000000" w:rsidDel="00000000" w:rsidP="00000000" w:rsidRDefault="00000000" w:rsidRPr="00000000" w14:paraId="000002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{</w:t>
      </w:r>
    </w:p>
    <w:p w:rsidR="00000000" w:rsidDel="00000000" w:rsidP="00000000" w:rsidRDefault="00000000" w:rsidRPr="00000000" w14:paraId="000002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 getting sum of array values</w:t>
      </w:r>
    </w:p>
    <w:p w:rsidR="00000000" w:rsidDel="00000000" w:rsidP="00000000" w:rsidRDefault="00000000" w:rsidRPr="00000000" w14:paraId="000002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sum = 0;</w:t>
      </w:r>
    </w:p>
    <w:p w:rsidR="00000000" w:rsidDel="00000000" w:rsidP="00000000" w:rsidRDefault="00000000" w:rsidRPr="00000000" w14:paraId="000002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for (int i = 0; i &lt; arr.length; i++)</w:t>
      </w:r>
    </w:p>
    <w:p w:rsidR="00000000" w:rsidDel="00000000" w:rsidP="00000000" w:rsidRDefault="00000000" w:rsidRPr="00000000" w14:paraId="000002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sum += arr[i];</w:t>
      </w:r>
    </w:p>
    <w:p w:rsidR="00000000" w:rsidDel="00000000" w:rsidP="00000000" w:rsidRDefault="00000000" w:rsidRPr="00000000" w14:paraId="000002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System.out.println("sum of array values : " + sum);</w:t>
      </w:r>
    </w:p>
    <w:p w:rsidR="00000000" w:rsidDel="00000000" w:rsidP="00000000" w:rsidRDefault="00000000" w:rsidRPr="00000000" w14:paraId="000002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2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2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333500"/>
            <wp:effectExtent b="0" l="0" r="0" t="0"/>
            <wp:docPr id="2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28_1</w:t>
      </w:r>
    </w:p>
    <w:p w:rsidR="00000000" w:rsidDel="00000000" w:rsidP="00000000" w:rsidRDefault="00000000" w:rsidRPr="00000000" w14:paraId="000002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Java program to demonstrate</w:t>
      </w:r>
    </w:p>
    <w:p w:rsidR="00000000" w:rsidDel="00000000" w:rsidP="00000000" w:rsidRDefault="00000000" w:rsidRPr="00000000" w14:paraId="000002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return of array from method</w:t>
      </w:r>
    </w:p>
    <w:p w:rsidR="00000000" w:rsidDel="00000000" w:rsidP="00000000" w:rsidRDefault="00000000" w:rsidRPr="00000000" w14:paraId="000002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task028_1 {</w:t>
      </w:r>
    </w:p>
    <w:p w:rsidR="00000000" w:rsidDel="00000000" w:rsidP="00000000" w:rsidRDefault="00000000" w:rsidRPr="00000000" w14:paraId="000002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Driver method</w:t>
      </w:r>
    </w:p>
    <w:p w:rsidR="00000000" w:rsidDel="00000000" w:rsidP="00000000" w:rsidRDefault="00000000" w:rsidRPr="00000000" w14:paraId="000002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static void main(String args[])</w:t>
      </w:r>
    </w:p>
    <w:p w:rsidR="00000000" w:rsidDel="00000000" w:rsidP="00000000" w:rsidRDefault="00000000" w:rsidRPr="00000000" w14:paraId="000002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{</w:t>
      </w:r>
    </w:p>
    <w:p w:rsidR="00000000" w:rsidDel="00000000" w:rsidP="00000000" w:rsidRDefault="00000000" w:rsidRPr="00000000" w14:paraId="000002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arr[] = m1();</w:t>
      </w:r>
    </w:p>
    <w:p w:rsidR="00000000" w:rsidDel="00000000" w:rsidP="00000000" w:rsidRDefault="00000000" w:rsidRPr="00000000" w14:paraId="000002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for (int i = 0; i &lt; arr.length; i++)</w:t>
      </w:r>
    </w:p>
    <w:p w:rsidR="00000000" w:rsidDel="00000000" w:rsidP="00000000" w:rsidRDefault="00000000" w:rsidRPr="00000000" w14:paraId="000002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System.out.print(arr[i] + " ");</w:t>
      </w:r>
    </w:p>
    <w:p w:rsidR="00000000" w:rsidDel="00000000" w:rsidP="00000000" w:rsidRDefault="00000000" w:rsidRPr="00000000" w14:paraId="000002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2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static int[] m1()</w:t>
      </w:r>
    </w:p>
    <w:p w:rsidR="00000000" w:rsidDel="00000000" w:rsidP="00000000" w:rsidRDefault="00000000" w:rsidRPr="00000000" w14:paraId="000002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{</w:t>
      </w:r>
    </w:p>
    <w:p w:rsidR="00000000" w:rsidDel="00000000" w:rsidP="00000000" w:rsidRDefault="00000000" w:rsidRPr="00000000" w14:paraId="000002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 returning  array</w:t>
      </w:r>
    </w:p>
    <w:p w:rsidR="00000000" w:rsidDel="00000000" w:rsidP="00000000" w:rsidRDefault="00000000" w:rsidRPr="00000000" w14:paraId="000002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new int[] { 1, 2, 3 };</w:t>
      </w:r>
    </w:p>
    <w:p w:rsidR="00000000" w:rsidDel="00000000" w:rsidP="00000000" w:rsidRDefault="00000000" w:rsidRPr="00000000" w14:paraId="000002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2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2E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929323"/>
            <wp:effectExtent b="0" l="0" r="0" t="0"/>
            <wp:docPr id="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29</w:t>
      </w:r>
    </w:p>
    <w:p w:rsidR="00000000" w:rsidDel="00000000" w:rsidP="00000000" w:rsidRDefault="00000000" w:rsidRPr="00000000" w14:paraId="000002E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Java program to demonstrate</w:t>
      </w:r>
    </w:p>
    <w:p w:rsidR="00000000" w:rsidDel="00000000" w:rsidP="00000000" w:rsidRDefault="00000000" w:rsidRPr="00000000" w14:paraId="000002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cloning of one-dimensional arrays</w:t>
      </w:r>
    </w:p>
    <w:p w:rsidR="00000000" w:rsidDel="00000000" w:rsidP="00000000" w:rsidRDefault="00000000" w:rsidRPr="00000000" w14:paraId="000002E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clone {</w:t>
      </w:r>
    </w:p>
    <w:p w:rsidR="00000000" w:rsidDel="00000000" w:rsidP="00000000" w:rsidRDefault="00000000" w:rsidRPr="00000000" w14:paraId="000002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static void main(String args[])</w:t>
      </w:r>
    </w:p>
    <w:p w:rsidR="00000000" w:rsidDel="00000000" w:rsidP="00000000" w:rsidRDefault="00000000" w:rsidRPr="00000000" w14:paraId="000002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{</w:t>
      </w:r>
    </w:p>
    <w:p w:rsidR="00000000" w:rsidDel="00000000" w:rsidP="00000000" w:rsidRDefault="00000000" w:rsidRPr="00000000" w14:paraId="000002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intArray[][] = { { 1, 2, 3 }, { 4, 5 } };</w:t>
      </w:r>
    </w:p>
    <w:p w:rsidR="00000000" w:rsidDel="00000000" w:rsidP="00000000" w:rsidRDefault="00000000" w:rsidRPr="00000000" w14:paraId="000002F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cloneArray[][] = intArray.clone();</w:t>
      </w:r>
    </w:p>
    <w:p w:rsidR="00000000" w:rsidDel="00000000" w:rsidP="00000000" w:rsidRDefault="00000000" w:rsidRPr="00000000" w14:paraId="000002F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 will print false</w:t>
      </w:r>
    </w:p>
    <w:p w:rsidR="00000000" w:rsidDel="00000000" w:rsidP="00000000" w:rsidRDefault="00000000" w:rsidRPr="00000000" w14:paraId="000002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System.out.println(intArray == cloneArray);</w:t>
      </w:r>
    </w:p>
    <w:p w:rsidR="00000000" w:rsidDel="00000000" w:rsidP="00000000" w:rsidRDefault="00000000" w:rsidRPr="00000000" w14:paraId="000002F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 will print true as shallow copy is created</w:t>
      </w:r>
    </w:p>
    <w:p w:rsidR="00000000" w:rsidDel="00000000" w:rsidP="00000000" w:rsidRDefault="00000000" w:rsidRPr="00000000" w14:paraId="000002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 i.e. sub-arrays are shared</w:t>
      </w:r>
    </w:p>
    <w:p w:rsidR="00000000" w:rsidDel="00000000" w:rsidP="00000000" w:rsidRDefault="00000000" w:rsidRPr="00000000" w14:paraId="000002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System.out.println(intArray[0] == cloneArray[0]);</w:t>
      </w:r>
    </w:p>
    <w:p w:rsidR="00000000" w:rsidDel="00000000" w:rsidP="00000000" w:rsidRDefault="00000000" w:rsidRPr="00000000" w14:paraId="000002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System.out.println(intArray[1] == cloneArray[1]);</w:t>
      </w:r>
    </w:p>
    <w:p w:rsidR="00000000" w:rsidDel="00000000" w:rsidP="00000000" w:rsidRDefault="00000000" w:rsidRPr="00000000" w14:paraId="000002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2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2F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800725" cy="1013124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0131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30  shallow copy ,  Deep copy</w:t>
      </w:r>
    </w:p>
    <w:p w:rsidR="00000000" w:rsidDel="00000000" w:rsidP="00000000" w:rsidRDefault="00000000" w:rsidRPr="00000000" w14:paraId="000003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java.util.Arrays;</w:t>
      </w:r>
    </w:p>
    <w:p w:rsidR="00000000" w:rsidDel="00000000" w:rsidP="00000000" w:rsidRDefault="00000000" w:rsidRPr="00000000" w14:paraId="000003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task30 {</w:t>
      </w:r>
    </w:p>
    <w:p w:rsidR="00000000" w:rsidDel="00000000" w:rsidP="00000000" w:rsidRDefault="00000000" w:rsidRPr="00000000" w14:paraId="000003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int[] ar1 = {1, 2, 3};</w:t>
      </w:r>
    </w:p>
    <w:p w:rsidR="00000000" w:rsidDel="00000000" w:rsidP="00000000" w:rsidRDefault="00000000" w:rsidRPr="00000000" w14:paraId="000003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int[] ar2 = {4, 5, 6};</w:t>
      </w:r>
    </w:p>
    <w:p w:rsidR="00000000" w:rsidDel="00000000" w:rsidP="00000000" w:rsidRDefault="00000000" w:rsidRPr="00000000" w14:paraId="000003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int[][] arr = {ar1, ar2};</w:t>
      </w:r>
    </w:p>
    <w:p w:rsidR="00000000" w:rsidDel="00000000" w:rsidP="00000000" w:rsidRDefault="00000000" w:rsidRPr="00000000" w14:paraId="000003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 Shallow copy (outer array copied, inner arrays shared)</w:t>
      </w:r>
    </w:p>
    <w:p w:rsidR="00000000" w:rsidDel="00000000" w:rsidP="00000000" w:rsidRDefault="00000000" w:rsidRPr="00000000" w14:paraId="000003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int[][] shallowCopy = Arrays.copyOf(arr, arr.length);</w:t>
      </w:r>
    </w:p>
    <w:p w:rsidR="00000000" w:rsidDel="00000000" w:rsidP="00000000" w:rsidRDefault="00000000" w:rsidRPr="00000000" w14:paraId="000003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  Deep copy (both outer and inner arrays copied)</w:t>
      </w:r>
    </w:p>
    <w:p w:rsidR="00000000" w:rsidDel="00000000" w:rsidP="00000000" w:rsidRDefault="00000000" w:rsidRPr="00000000" w14:paraId="000003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int[][] deepCopy = new int[arr.length][];</w:t>
      </w:r>
    </w:p>
    <w:p w:rsidR="00000000" w:rsidDel="00000000" w:rsidP="00000000" w:rsidRDefault="00000000" w:rsidRPr="00000000" w14:paraId="000003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for (int i = 0; i &lt; arr.length; i++) {</w:t>
      </w:r>
    </w:p>
    <w:p w:rsidR="00000000" w:rsidDel="00000000" w:rsidP="00000000" w:rsidRDefault="00000000" w:rsidRPr="00000000" w14:paraId="000003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deepCopy[i] = Arrays.copyOf(arr[i], arr[i].length);</w:t>
      </w:r>
    </w:p>
    <w:p w:rsidR="00000000" w:rsidDel="00000000" w:rsidP="00000000" w:rsidRDefault="00000000" w:rsidRPr="00000000" w14:paraId="000003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3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  Modify original inner array</w:t>
      </w:r>
    </w:p>
    <w:p w:rsidR="00000000" w:rsidDel="00000000" w:rsidP="00000000" w:rsidRDefault="00000000" w:rsidRPr="00000000" w14:paraId="000003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ar1[0] = 99;</w:t>
      </w:r>
    </w:p>
    <w:p w:rsidR="00000000" w:rsidDel="00000000" w:rsidP="00000000" w:rsidRDefault="00000000" w:rsidRPr="00000000" w14:paraId="000003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 🖨️ Results</w:t>
      </w:r>
    </w:p>
    <w:p w:rsidR="00000000" w:rsidDel="00000000" w:rsidP="00000000" w:rsidRDefault="00000000" w:rsidRPr="00000000" w14:paraId="000003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System.out.println("Original array:     " + Arrays.toString(arr[0]));</w:t>
      </w:r>
    </w:p>
    <w:p w:rsidR="00000000" w:rsidDel="00000000" w:rsidP="00000000" w:rsidRDefault="00000000" w:rsidRPr="00000000" w14:paraId="000003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System.out.println("Shallow copy:       " + Arrays.toString(shallowCopy[0]));</w:t>
      </w:r>
    </w:p>
    <w:p w:rsidR="00000000" w:rsidDel="00000000" w:rsidP="00000000" w:rsidRDefault="00000000" w:rsidRPr="00000000" w14:paraId="000003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System.out.println("Deep copy:          " + Arrays.toString(deepCopy[0]));</w:t>
      </w:r>
    </w:p>
    <w:p w:rsidR="00000000" w:rsidDel="00000000" w:rsidP="00000000" w:rsidRDefault="00000000" w:rsidRPr="00000000" w14:paraId="000003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System.out.println("\nReference check:");</w:t>
      </w:r>
    </w:p>
    <w:p w:rsidR="00000000" w:rsidDel="00000000" w:rsidP="00000000" w:rsidRDefault="00000000" w:rsidRPr="00000000" w14:paraId="000003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System.out.println("arr[0] == shallowCopy[0]: " + (arr[0] == shallowCopy[0])); // true</w:t>
      </w:r>
    </w:p>
    <w:p w:rsidR="00000000" w:rsidDel="00000000" w:rsidP="00000000" w:rsidRDefault="00000000" w:rsidRPr="00000000" w14:paraId="000003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System.out.println("arr[0] == deepCopy[0]:    " + (arr[0] == deepCopy[0]));    // false</w:t>
      </w:r>
    </w:p>
    <w:p w:rsidR="00000000" w:rsidDel="00000000" w:rsidP="00000000" w:rsidRDefault="00000000" w:rsidRPr="00000000" w14:paraId="000003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3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3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811224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2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4.png"/><Relationship Id="rId21" Type="http://schemas.openxmlformats.org/officeDocument/2006/relationships/image" Target="media/image16.png"/><Relationship Id="rId24" Type="http://schemas.openxmlformats.org/officeDocument/2006/relationships/image" Target="media/image10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6" Type="http://schemas.openxmlformats.org/officeDocument/2006/relationships/image" Target="media/image12.png"/><Relationship Id="rId25" Type="http://schemas.openxmlformats.org/officeDocument/2006/relationships/image" Target="media/image20.png"/><Relationship Id="rId27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8.jpg"/><Relationship Id="rId7" Type="http://schemas.openxmlformats.org/officeDocument/2006/relationships/image" Target="media/image9.jpg"/><Relationship Id="rId8" Type="http://schemas.openxmlformats.org/officeDocument/2006/relationships/image" Target="media/image22.jpg"/><Relationship Id="rId11" Type="http://schemas.openxmlformats.org/officeDocument/2006/relationships/image" Target="media/image13.png"/><Relationship Id="rId10" Type="http://schemas.openxmlformats.org/officeDocument/2006/relationships/image" Target="media/image1.png"/><Relationship Id="rId13" Type="http://schemas.openxmlformats.org/officeDocument/2006/relationships/image" Target="media/image21.png"/><Relationship Id="rId12" Type="http://schemas.openxmlformats.org/officeDocument/2006/relationships/image" Target="media/image3.png"/><Relationship Id="rId15" Type="http://schemas.openxmlformats.org/officeDocument/2006/relationships/image" Target="media/image17.png"/><Relationship Id="rId14" Type="http://schemas.openxmlformats.org/officeDocument/2006/relationships/image" Target="media/image2.png"/><Relationship Id="rId17" Type="http://schemas.openxmlformats.org/officeDocument/2006/relationships/image" Target="media/image15.png"/><Relationship Id="rId16" Type="http://schemas.openxmlformats.org/officeDocument/2006/relationships/image" Target="media/image6.png"/><Relationship Id="rId19" Type="http://schemas.openxmlformats.org/officeDocument/2006/relationships/image" Target="media/image23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